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diversity Equity and EQUITY</w:t>
      </w:r>
    </w:p>
    <w:p>
      <w:pPr>
        <w:pStyle w:val="Body A"/>
      </w:pPr>
      <w:r>
        <w:rPr>
          <w:rtl w:val="0"/>
          <w:lang w:val="en-US"/>
        </w:rPr>
        <w:t>this is one paragraph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this is another paragraph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and a third or fourth paragraph.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and some </w:t>
      </w:r>
      <w:r>
        <w:rPr>
          <w:b w:val="1"/>
          <w:bCs w:val="1"/>
          <w:rtl w:val="0"/>
          <w:lang w:val="en-US"/>
        </w:rPr>
        <w:t>bold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italic</w:t>
      </w:r>
      <w:r>
        <w:rPr>
          <w:rtl w:val="0"/>
          <w:lang w:val="en-US"/>
        </w:rPr>
        <w:t xml:space="preserve"> and </w:t>
      </w:r>
      <w:r>
        <w:rPr>
          <w:rFonts w:ascii="Hack Regular" w:hAnsi="Hack Regular"/>
          <w:sz w:val="16"/>
          <w:szCs w:val="16"/>
          <w:rtl w:val="0"/>
          <w:lang w:val="en-US"/>
        </w:rPr>
        <w:t>different</w:t>
      </w:r>
      <w:r>
        <w:rPr>
          <w:rtl w:val="0"/>
          <w:lang w:val="en-US"/>
        </w:rPr>
        <w:t xml:space="preserve"> text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ack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